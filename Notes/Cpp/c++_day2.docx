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 in 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an array is a data structure that is used to store multiple values of similar data types in a contiguous memory location.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 Declaration in 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we can declare an array by simply specifying the data type first and then the name of an array with its size.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data_type array_name[Size_of_array];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Inputs from User and Store Them in an Array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numbers[5];</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"Enter 5 numbers: " &lt;&lt; endl;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store input from user to array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5; ++i)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 &gt;&gt; numbers[i];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"The numbers are: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 array elements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n = 0; n &lt; 5; ++n)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numbers[n] &lt;&lt;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numbers[5];</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"Enter 5 numbers: " &lt;&lt; endl;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store input from user to array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5; ++i)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 &gt;&gt;*(numbers+i);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"The numbers are: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 array elements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n = 0; n &lt; 5; ++n)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*(numbers+n) &lt;&lt;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 Program to Illustrate How to Find the Size of an Array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arr[] = { 1, 2, 3, 4, 5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Size of one element of an array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"Size of arr[0]: " &lt;&lt; sizeof(arr[0]) &lt;&lt; endl;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Size of array 'arr'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"Size of arr: " &lt;&lt; sizeof(arr) &lt;&lt; endl;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Length of an array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 = sizeof(arr) / sizeof(arr[0]);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"Length of an array: " &lt;&lt; n &lt;&lt; endl;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Illustrate that Array Name is a Pointer  that Points to First Element of the Array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Defining an array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arr[] = { 1, 2, 3, 4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 a pointer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ptr = arr;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Printing address of the arrary using array name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"Memory address of arr: " &lt;&lt; &amp;arr[0] &lt;&lt; endl; //100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Printing address of the array using ptr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"Memory address of arr: " &lt;&lt; ptr &lt;&lt; endl; //100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Print Array Elements without Indexing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 an array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arr[] = { 11, 22, 33, 44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 elements of an array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"first element: " &lt;&lt; *arr &lt;&lt; endl; //*(arr+0)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"Second element: " &lt;&lt; *(arr + 1) &lt;&lt; endl;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"Third element: " &lt;&lt; *(arr + 2) &lt;&lt; endl;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"fourth element: " &lt;&lt; *(arr + 3) &lt;&lt; endl;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1)Find out maximum element in an array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2)calculate average of all elements of an array using pointer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3)copy elements of 1 array into another using pointer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Dimensional Array in 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a two-dimensional array is a grouping of elements arranged in rows and columns. Each element is accessed using two indices: one for the row and one for the column, which makes it easy to visualize as a table or grid.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 ARRAY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2d array itself is a constant pointer pointing to base address of an array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datatype arrayname[row][col];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a[3][3]={1,2,3,4,5,6,7,8,9};</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elements=row*col--&gt;3*3--&gt;9 elements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printf("%d",sizeof(a));//9*4--&gt;36 bytes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printf("%d",sizeof(a[0][0]));//4 bytes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1)SUBSCRIPT NOTATION(&amp;arrayname[row][col]);</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&amp;a[0][0]--&gt;100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&amp;a[0][1]--&gt;104</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&amp;a[1][1]--&gt;116</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&amp;a[2][2]---&gt;132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2)POINTER NOTATION ---&gt;*(arrayname/pointername +row)+col;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*(a+0)+0--&gt;100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*(a+0)+1--&gt;104</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*(a+1)+0 --&gt;112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*(a+1)+1 ---&gt;116</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*(a+2)+2--&gt;132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&amp;a[0][0]===*(a+0)+0 -------------&gt;100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&amp;a[1][2]===*(a+1)+2 -------------&gt;120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&amp;a[i][j]===*(a+i)+j--------------&gt;address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1)SUBSCRIPT NOTATION(arrayname[row][col]);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a[0][0]--&gt;1</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a[0][1]--&gt;2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a[1][1]--&gt;5</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a[2][2]---&gt;9</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2)POINTER NOTATION ---&gt;*(*(arrayname/pointername +row)+col);</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*(*(a+0)+0)--&gt;*100--&gt;1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*(*(a+0)+1)--&gt;*104--&gt;2</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*(*(a+2)+2)--&gt;*132--&gt;9</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a[0][0]===*(*(a+0)+0) -------------&gt;1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a[i][j]===*(*(a+i)+j)--------------&gt;value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illustrate the two dimensional array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Declaring 2D array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arr[3][3];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Initialize 2D array using loop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&lt;=2 ; i++)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j = 0; j&lt;=2; j++)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cin&gt;&gt;arr[i][j];</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Printing the element of 2D array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&lt;=2 ; i++)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j = 0; j&lt;=2; j++)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cout&lt;&lt;arr[i][j];</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illustrate the two dimensional array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Declaring 2D array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arr[3][3];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Initialize 2D array using loop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&lt;=2 ; i++)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j = 0; j&lt;=2; j++)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cin&gt;&gt;*(*(arr+i)+j);</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Printing the element of 2D array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&lt;=2 ; i++)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j = 0; j&lt;=2; j++)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cout&lt;&lt;*(*(arr+i)+j);</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1)addition of 2 matrix</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2)transpose of a matrix</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3)square of all elements of 2d array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Arguments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default argument is a value provided in a function declaration that is automatically assigned by the compiler if the calling function doesn’t provide a value for the argument..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are the rules of declaring default arguments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values passed in the default arguments are not constant. These values can be overwritten if the value is passed to the function. If not, the previously declared value retains.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==&gt;All the values that will be given as a default value will be on the right.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add(int=1,int=2,int=3,int=4);</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add();//10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add(10);//19</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add(10,20);//37</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add(10,20,30);  //64</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add(10,20,30,40);//100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add(int a,int b,int c,int 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cout&lt;&lt;a+b+c+d&lt;&lt;endl;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display(char = '*', int = 39);</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count = 50;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"No argument passed: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"First argument passed: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"Both arguments passed: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count);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display(char c, int count)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i = 1; i &lt;= count; ++i)</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endl;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display(char c='*',int count=39)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i = 1; i &lt;= count; ++i)</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endl;</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count = 50;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"No argument passed: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"First argument passed: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"Both arguments passed: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count);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func(int a, bool flag = true)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 (flag == true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cout&lt;&lt; "Flag is true. a = " &lt;&lt; a;</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cout&lt;&lt; "Flag is false. a = " &lt;&lt; a;</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func(200, false);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Keypoints:Default arguments are different from constant arguments as constant arguments can’t be changed whereas default arguments can be overwritten if required.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defining the default arguments in the function definition instead of the function declaration, then the function must be defined before the function call.</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sum(int x, int y, int z = 5, int w = 10)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(x + y + z + w);</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sum(10, 15) &lt;&lt; endl;</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sum(10, 15, 25) &lt;&lt; endl;</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sum(10, 15, 25, 30) &lt;&lt; endl;</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to remember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1)Once we provide a default value for a parameter, all subsequent parameters must also have default values. For example,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add(int a, int b = 3, int c, int 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add(int a, int b = 3, int c, int d = 4);</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add(int a, int c, int b = 3, int d = 4);</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2)Default values shld be given from trailing ends.i.e from right to left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add(int a,int b=3,int c=3,int d=4);//valid compulsary we have to pass 1 argument from function call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add(int a=4,int b=3,int c=3,int d);//invalid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add(int a=1,int b,int c=3,int d=4);//invalid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 of Integer pointers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ptr1[5]; // integer array declaration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*ptr2[5]; // integer array of pointer declaration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"Enter five numbers :" &lt;&lt;endl;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i=0;i&lt;5;i++)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 &gt;&gt; ptr1[i];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i=0;i&lt;5;i++)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ptr2[i]=&amp;ptr1[i];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"The values are" &lt;&lt; endl;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i=0;i&lt;5;i++)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*ptr2[i] &lt;&lt; endl;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cout&lt;&lt;"sizeof"&lt;&lt;sizeof(ptr1);</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cout&lt;&lt;"sizeof"&lt;&lt;sizeof(ptr2);</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ptr1[5]; // integer array declaration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*ptr2[5]; // integer array of pointer declaration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"Enter five numbers :" &lt;&lt;endl;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i=0;i&lt;5;i++)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 &gt;&gt; ptr1[i];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i=0;i&lt;5;i++)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ptr2[i]=&amp;ptr1[i];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"The values are" &lt;&lt; endl;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i=0;i&lt;5;i++)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*ptr2[i] &lt;&lt; endl;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*ptr2[4]=50;</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cout&lt;&lt;*ptr2[4];</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"The values are" &lt;&lt; endl;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i=0;i&lt;5;i++)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*ptr2[i] &lt;&lt; endl;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int x=ptr1[4]==*ptr2[4];</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cout&lt;&lt;x;</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and Returning Objects in C++</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we can pass class’s objects as arguments and also return them from a function the same way we pass and return other variables.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an Object as argument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pass an object as an argument we write the object name as the argument while calling the function the same way we do it for other variables.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function_name(object_name);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Object as argument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object_name;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temp</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a;</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 add(temp &amp; b1) //This function will take object as arguments and  return object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temp aobj3;</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aobj3.a= this-&gt;a +   b1.a;</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aobj3;</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"&lt;&lt;a;</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temp:: get()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cin&gt;&gt;this-&gt;a;</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 aobj1,aobj2;</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aobj1.get();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aobj2.get();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 aobj4=aobj1.add(aobj2);</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aobj4.show();</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following is true about this pointer?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It is passed as a hidden argument to all function calls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It is passed as a hidden argument to all non-static function calls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It is passed as a hidden argument to all static functions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None of the above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(B)</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 of Objects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ins w:author="Atharva Gurav" w:id="0" w:date="2024-09-15T09:05:5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https://photos.app.goo.gl/CjCcfL8fMHLxqNvj9</w:t>
        </w:r>
      </w:ins>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an array of objects is a collection of objects of the same class type that are stored in contiguous memory locations.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==&gt;Since each item in the array is an instance of the class, each one's member variables can have unique value. This makes it possible to manage and handles numerous objects by storing them in a single data structure and giving them similar properties and behaviours.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classname objectname[arraysize];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Storing more than one Employee data. Let’s assume there is an array of objects for storing 30 employee's data.</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sal;</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getdata();</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putdata();</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Employee::getdata()</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"Enter Id :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 &gt;&gt; id;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"Enter sal :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 &gt;&gt; sal;</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Employee::putdata()</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id &lt;&lt;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sal &lt;&lt;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endl;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an array of objects having maximum limit of 3</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 emp[3];</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Accessing the function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 = 0; i &lt; 3; i++)</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emp[i].getdata();</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"Employee Data - " &lt;&lt; endl;</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Accessing the function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 = 0; i &lt; 3; i++)</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emp[i].putdata();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Array of Objects: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array of objects represent storing multiple objects in a single name.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an array of objects, the data can be accessed randomly by using the index number.</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==&gt;Reduce the time and memory by storing the data in a single variable.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item</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name[30];</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price;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getItem();</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printItem();</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item::getitem()</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"Item Name =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 &gt;&gt; name;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"Price =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 &gt;&gt; price;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item ::printitem()</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"Name : " &lt;&lt; name &lt;&lt;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"Price : " &lt;&lt; price &lt;&lt;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int size = 3;</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t[size];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i = 0; i &lt; size; i++)</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"Item  : " &lt;&lt;   (i + 1) &lt;&lt; "\n";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t[i].getitem();</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i = 0; i &lt; size; i++)</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"Item Details : " &lt;&lt;   (i + 1) &lt;&lt; "\n";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t[i].printitem();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details of 10 books in an array</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 Objects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create constant object use const keyword.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 we create an object using the const keyword, the value of data members can never change till the life of the object in a program. The const objects are also known as the read-only objects.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==&gt;constant objects invokes only constant member function. But a non constant object can invoke both i.e constant  as well as non constant function.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data members of a constant object cannot accessed through any non const member function.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class_name obj_name;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const Complex c1(1,2);</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Let's create a program to use the constant objects in the C++ programming language.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ABC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ABC ()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 = 10;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const ABC obj;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 The value of A: " &lt;&lt; obj.A &lt;&lt; endl;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obj.A = 20; // It returns a compile time error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0;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A: 10</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program, we assign the value of A is 10, the compiler prints "The value of A: 10", and when we assign the value of A to 20, the object of the class returns the compile time error in the program.</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Member function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make a member function constant,use const keyword.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==&gt;We can create a constant member function of a class by adding the const keyword after the name of the member function.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return_type mem_fun() const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syntax, mem_fun() is a member function of a class, and the const keyword is used after the name of the member function to make it constant.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==&gt;Those functions that do not alter the values of the data members, or the functions that are 'read only' can be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constant.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a function is declared as const and the implementation of that function tries to change the object by changing the value of any of its members,the compiler flags an error.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Program to use the const keyword with the member function of class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ABC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fun () const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 0; // it shows compile time error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ABC obj;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obj.fun();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code throws a compilation error because the fun() function is a const member function of class ABC, and we are trying to assign a value to its data member 'x' that returns an error.</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member function defined outside the class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Demo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set_data(int);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get_data() const;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Demo::set_data(int a)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 a;</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Demo::get_data() const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x;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 d;</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d.set_data(10);</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d.get_data();</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that const functions can be  called by non const objects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value;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Test(int v = 0) { value = v;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getValue() const { return value;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t(20);</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t.getValue();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that demonstrate that non-const functions can not be called by const objects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&lt;iostream&gt;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Test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value;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Test(int v = 0) { value = v;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non const member function</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getValue() { return value;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const object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Test 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t.getValue();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 function Arguments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declare the function arguments as the constant argument using the const keyword. And if the value of function arguments is declared const, it does not allow changing its value.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return_type fun_name (const int x)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fun_name() function contains a const argument whose value can never be changed once it defines in the program.</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Let's consider an example to use the const keyword with function arguments in the C++ programming language.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Test (const int num)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change the value of the const argument, it throws an error.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 = num + 10;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 &lt;&lt; " The value of num: " &lt;&lt; num &lt;&lt; endl;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Test(5);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num: 5</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program, the num is a constant argument, and we cannot update the num value. If we update the value of the num variable, it returns the compile-time error.</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 on constant object: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Can const objects of a class call non-const member functions?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No,an object declared as const cannot be modified and hence, can invoke only const member functions as these functions ensure not to modify the object.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Can non-const objects of a class call const member function?</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yes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function is declared as const, it can be called on any type of object.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 constant member function can be overloaded with a function of same name.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func() const;</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func();</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temp</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 const;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temp::show()</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non constant show";</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temp::show()const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constant show";</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temp 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t.show();</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constness of the object will determine which functions should  be invoked.</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Note:Constructors and Destructors cannot be made constants.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memory allocation</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==&gt;mDMA allows us to allocate memory dynamically(runti</w:t>
      </w:r>
      <w:r w:rsidDel="00000000" w:rsidR="00000000" w:rsidRPr="00000000">
        <w:rPr>
          <w:rtl w:val="0"/>
        </w:rPr>
        <w:t xml:space="preserve">emory allocated at compile time leads to either memory wastage or memory required.</w:t>
      </w:r>
    </w:p>
    <w:p w:rsidR="00000000" w:rsidDel="00000000" w:rsidP="00000000" w:rsidRDefault="00000000" w:rsidRPr="00000000" w14:paraId="00000334">
      <w:pPr>
        <w:widowControl w:val="0"/>
        <w:rPr/>
      </w:pPr>
      <w:r w:rsidDel="00000000" w:rsidR="00000000" w:rsidRPr="00000000">
        <w:rPr>
          <w:rtl w:val="0"/>
        </w:rPr>
        <w:t xml:space="preserve">==&gt;for proper memory management go for DMA.</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on heap section</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allocating memory dynamically two functions should be used</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1)malloc()</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2)calloc()</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declared in stdlib.h</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pointer--&gt;void*</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pointer is a generic pointer which can store or can return the address of any type of variable.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float a=10;</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b=&amp;a;</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printf("%d",sizeof(void*));//4 bytes on 32 bit and 8 bytes on 64 bits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show()//show() can return the address of any  type of variable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a=10;</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&amp;a;</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malloc()</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malloc() is used to allocate memory dynamically on heap section..</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datatype * pointername=void* malloc(n * sizeof(datatype));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n--&gt;no of elements to be accepted at runtime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    </w:t>
        <w:tab/>
        <w:tab/>
        <w:tab/>
        <w:t xml:space="preserve">    =void* malloc(5 * sizeof(int));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ptr     </w:t>
        <w:tab/>
        <w:tab/>
        <w:t xml:space="preserve">   =(int*) malloc(20);</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tab/>
        <w:t xml:space="preserve">  </w:t>
        <w:tab/>
        <w:tab/>
        <w:t xml:space="preserve">   =return base address of an array--&gt;100--&gt;int*</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#include&lt;stdlib.h&gt;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ptr;</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n,i;</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printf("enter no of elements\n");</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scanf("%d",&amp;n);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ptr=(int*) malloc(n*sizeof(int));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printf("accept elements\n");</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for(i=0;i&lt;n;i++)</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scanf("%d",&amp;ptr[i]);//(ptr+i),(i+ptr)</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printf("display elements\n");</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for(i=0;i&lt;n;i++)</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printf("%d\t",ptr[i]);//*(ptr+i)</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free(ptr);//to deallocate the memory on heap section which is allocated by malloc/calloc()</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#include&lt;stdlib.h&gt;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ptr;</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n,i;</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printf("enter no of characters in ur name\n");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scanf("%d",&amp;n);</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ptr=(char*) malloc((n*sizeof(char))+1);</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printf("accept name\n");</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scanf("%s",&amp;ptr[0]);//(ptr+0),(0+ptr)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printf("display name\n");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printf("%s",&amp;ptr[0]);//(ptr+0),(0+ptr)</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free(ptr);//to deallocate the memory</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